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97" w:rsidRDefault="00C42256" w:rsidP="00C42256">
      <w:pPr>
        <w:rPr>
          <w:ins w:id="0" w:author="alumno" w:date="2018-04-09T19:48:00Z"/>
        </w:rPr>
      </w:pPr>
      <w:r>
        <w:t>Enunciado del ejercicio</w:t>
      </w:r>
      <w:ins w:id="1" w:author="alumno" w:date="2018-04-09T19:48:00Z">
        <w:r>
          <w:t>:</w:t>
        </w:r>
      </w:ins>
    </w:p>
    <w:p w:rsidR="00C42256" w:rsidRDefault="00C42256" w:rsidP="00C42256">
      <w:pPr>
        <w:pStyle w:val="Prrafodelista"/>
        <w:rPr>
          <w:ins w:id="2" w:author="alumno" w:date="2018-04-09T19:54:00Z"/>
        </w:rPr>
        <w:pPrChange w:id="3" w:author="alumno" w:date="2018-04-09T19:49:00Z">
          <w:pPr/>
        </w:pPrChange>
      </w:pPr>
      <w:ins w:id="4" w:author="alumno" w:date="2018-04-09T19:49:00Z">
        <w:r>
          <w:t>Se debe crear las siguientes clases con sus atributos y métodos:</w:t>
        </w:r>
      </w:ins>
    </w:p>
    <w:p w:rsidR="00906AE0" w:rsidRDefault="00906AE0" w:rsidP="00C42256">
      <w:pPr>
        <w:pStyle w:val="Prrafodelista"/>
        <w:rPr>
          <w:ins w:id="5" w:author="alumno" w:date="2018-04-09T19:49:00Z"/>
        </w:rPr>
        <w:pPrChange w:id="6" w:author="alumno" w:date="2018-04-09T19:49:00Z">
          <w:pPr/>
        </w:pPrChange>
      </w:pPr>
      <w:bookmarkStart w:id="7" w:name="_GoBack"/>
      <w:bookmarkEnd w:id="7"/>
    </w:p>
    <w:p w:rsidR="00906AE0" w:rsidRDefault="00C42256" w:rsidP="00C42256">
      <w:pPr>
        <w:pStyle w:val="Prrafodelista"/>
        <w:numPr>
          <w:ilvl w:val="0"/>
          <w:numId w:val="2"/>
        </w:numPr>
        <w:rPr>
          <w:ins w:id="8" w:author="alumno" w:date="2018-04-09T19:53:00Z"/>
        </w:rPr>
        <w:pPrChange w:id="9" w:author="alumno" w:date="2018-04-09T19:50:00Z">
          <w:pPr/>
        </w:pPrChange>
      </w:pPr>
      <w:ins w:id="10" w:author="alumno" w:date="2018-04-09T19:49:00Z">
        <w:r>
          <w:t xml:space="preserve">Clase </w:t>
        </w:r>
        <w:proofErr w:type="spellStart"/>
        <w:r>
          <w:t>Vehiculo</w:t>
        </w:r>
        <w:proofErr w:type="spellEnd"/>
        <w:r>
          <w:t xml:space="preserve">. </w:t>
        </w:r>
      </w:ins>
    </w:p>
    <w:p w:rsidR="00C42256" w:rsidRDefault="00C42256" w:rsidP="00906AE0">
      <w:pPr>
        <w:ind w:left="720"/>
        <w:rPr>
          <w:ins w:id="11" w:author="alumno" w:date="2018-04-09T19:52:00Z"/>
        </w:rPr>
        <w:pPrChange w:id="12" w:author="alumno" w:date="2018-04-09T19:53:00Z">
          <w:pPr/>
        </w:pPrChange>
      </w:pPr>
      <w:ins w:id="13" w:author="alumno" w:date="2018-04-09T19:49:00Z">
        <w:r>
          <w:t xml:space="preserve">Atributos privados: patente, hora ingreso. </w:t>
        </w:r>
      </w:ins>
      <w:ins w:id="14" w:author="alumno" w:date="2018-04-09T19:50:00Z">
        <w:r>
          <w:t xml:space="preserve">Constructor recibe ambos parámetros. </w:t>
        </w:r>
        <w:proofErr w:type="spellStart"/>
        <w:r>
          <w:t>Metodo</w:t>
        </w:r>
        <w:proofErr w:type="spellEnd"/>
        <w:r>
          <w:t xml:space="preserve"> estacionar que devuelve true o false. </w:t>
        </w:r>
        <w:proofErr w:type="spellStart"/>
        <w:r>
          <w:t>Get</w:t>
        </w:r>
        <w:proofErr w:type="spellEnd"/>
        <w:r>
          <w:t xml:space="preserve"> patente devuelve patente. Sacar que recibe patente y devuelve importe. Traer todos</w:t>
        </w:r>
      </w:ins>
      <w:ins w:id="15" w:author="alumno" w:date="2018-04-09T19:51:00Z">
        <w:r>
          <w:t>: trae listado de vehículos estacionados. Guardar todos los vehículos que recibe listado de vehículos y devuelve true o false</w:t>
        </w:r>
      </w:ins>
    </w:p>
    <w:p w:rsidR="00906AE0" w:rsidRDefault="00906AE0" w:rsidP="00C42256">
      <w:pPr>
        <w:pStyle w:val="Prrafodelista"/>
        <w:numPr>
          <w:ilvl w:val="0"/>
          <w:numId w:val="2"/>
        </w:numPr>
        <w:rPr>
          <w:ins w:id="16" w:author="alumno" w:date="2018-04-09T19:52:00Z"/>
        </w:rPr>
        <w:pPrChange w:id="17" w:author="alumno" w:date="2018-04-09T19:50:00Z">
          <w:pPr/>
        </w:pPrChange>
      </w:pPr>
      <w:ins w:id="18" w:author="alumno" w:date="2018-04-09T19:52:00Z">
        <w:r>
          <w:t>Clase Facturados. Atributos privados:</w:t>
        </w:r>
      </w:ins>
    </w:p>
    <w:p w:rsidR="00906AE0" w:rsidRDefault="00906AE0" w:rsidP="00906AE0">
      <w:pPr>
        <w:pStyle w:val="Prrafodelista"/>
        <w:numPr>
          <w:ilvl w:val="1"/>
          <w:numId w:val="2"/>
        </w:numPr>
        <w:rPr>
          <w:ins w:id="19" w:author="alumno" w:date="2018-04-09T19:52:00Z"/>
        </w:rPr>
        <w:pPrChange w:id="20" w:author="alumno" w:date="2018-04-09T19:52:00Z">
          <w:pPr/>
        </w:pPrChange>
      </w:pPr>
      <w:proofErr w:type="spellStart"/>
      <w:ins w:id="21" w:author="alumno" w:date="2018-04-09T19:52:00Z">
        <w:r>
          <w:t>Vehiculo</w:t>
        </w:r>
        <w:proofErr w:type="spellEnd"/>
      </w:ins>
    </w:p>
    <w:p w:rsidR="00906AE0" w:rsidRDefault="00906AE0" w:rsidP="00906AE0">
      <w:pPr>
        <w:pStyle w:val="Prrafodelista"/>
        <w:numPr>
          <w:ilvl w:val="1"/>
          <w:numId w:val="2"/>
        </w:numPr>
        <w:rPr>
          <w:ins w:id="22" w:author="alumno" w:date="2018-04-09T19:52:00Z"/>
        </w:rPr>
        <w:pPrChange w:id="23" w:author="alumno" w:date="2018-04-09T19:52:00Z">
          <w:pPr/>
        </w:pPrChange>
      </w:pPr>
      <w:ins w:id="24" w:author="alumno" w:date="2018-04-09T19:52:00Z">
        <w:r>
          <w:t>Hora salida</w:t>
        </w:r>
      </w:ins>
    </w:p>
    <w:p w:rsidR="00906AE0" w:rsidRDefault="00906AE0" w:rsidP="00906AE0">
      <w:pPr>
        <w:pStyle w:val="Prrafodelista"/>
        <w:numPr>
          <w:ilvl w:val="1"/>
          <w:numId w:val="2"/>
        </w:numPr>
        <w:rPr>
          <w:ins w:id="25" w:author="alumno" w:date="2018-04-09T19:52:00Z"/>
        </w:rPr>
        <w:pPrChange w:id="26" w:author="alumno" w:date="2018-04-09T19:52:00Z">
          <w:pPr/>
        </w:pPrChange>
      </w:pPr>
      <w:ins w:id="27" w:author="alumno" w:date="2018-04-09T19:52:00Z">
        <w:r>
          <w:t>Importe</w:t>
        </w:r>
      </w:ins>
    </w:p>
    <w:p w:rsidR="00906AE0" w:rsidRDefault="00906AE0" w:rsidP="00906AE0">
      <w:pPr>
        <w:pStyle w:val="Prrafodelista"/>
        <w:ind w:left="1440"/>
        <w:rPr>
          <w:ins w:id="28" w:author="alumno" w:date="2018-04-09T19:52:00Z"/>
        </w:rPr>
        <w:pPrChange w:id="29" w:author="alumno" w:date="2018-04-09T19:52:00Z">
          <w:pPr/>
        </w:pPrChange>
      </w:pPr>
    </w:p>
    <w:p w:rsidR="00906AE0" w:rsidRDefault="00906AE0" w:rsidP="00906AE0">
      <w:pPr>
        <w:pStyle w:val="Prrafodelista"/>
        <w:ind w:left="1440"/>
        <w:rPr>
          <w:ins w:id="30" w:author="alumno" w:date="2018-04-09T19:52:00Z"/>
        </w:rPr>
        <w:pPrChange w:id="31" w:author="alumno" w:date="2018-04-09T19:52:00Z">
          <w:pPr/>
        </w:pPrChange>
      </w:pPr>
      <w:ins w:id="32" w:author="alumno" w:date="2018-04-09T19:52:00Z">
        <w:r>
          <w:t xml:space="preserve">Constructor que recibe un </w:t>
        </w:r>
        <w:proofErr w:type="spellStart"/>
        <w:r>
          <w:t>vehiculo</w:t>
        </w:r>
        <w:proofErr w:type="spellEnd"/>
        <w:r>
          <w:t xml:space="preserve"> y una hora de salida</w:t>
        </w:r>
      </w:ins>
    </w:p>
    <w:p w:rsidR="00906AE0" w:rsidRDefault="00906AE0" w:rsidP="00906AE0">
      <w:pPr>
        <w:pStyle w:val="Prrafodelista"/>
        <w:ind w:left="1440"/>
        <w:rPr>
          <w:ins w:id="33" w:author="alumno" w:date="2018-04-09T19:53:00Z"/>
        </w:rPr>
        <w:pPrChange w:id="34" w:author="alumno" w:date="2018-04-09T19:52:00Z">
          <w:pPr/>
        </w:pPrChange>
      </w:pPr>
      <w:proofErr w:type="spellStart"/>
      <w:ins w:id="35" w:author="alumno" w:date="2018-04-09T19:53:00Z">
        <w:r>
          <w:t>Metodo</w:t>
        </w:r>
        <w:proofErr w:type="spellEnd"/>
        <w:r>
          <w:t xml:space="preserve"> traer todos, retorna listado de facturados</w:t>
        </w:r>
      </w:ins>
    </w:p>
    <w:p w:rsidR="00906AE0" w:rsidRDefault="00906AE0" w:rsidP="00906AE0">
      <w:pPr>
        <w:pStyle w:val="Prrafodelista"/>
        <w:ind w:left="1440"/>
        <w:rPr>
          <w:ins w:id="36" w:author="alumno" w:date="2018-04-09T19:54:00Z"/>
        </w:rPr>
        <w:pPrChange w:id="37" w:author="alumno" w:date="2018-04-09T19:52:00Z">
          <w:pPr/>
        </w:pPrChange>
      </w:pPr>
      <w:ins w:id="38" w:author="alumno" w:date="2018-04-09T19:53:00Z">
        <w:r>
          <w:t>Guardar todos retorna true o false y recibe listado de facturados.</w:t>
        </w:r>
      </w:ins>
    </w:p>
    <w:p w:rsidR="00906AE0" w:rsidRDefault="00906AE0" w:rsidP="00906AE0">
      <w:pPr>
        <w:pStyle w:val="Prrafodelista"/>
        <w:ind w:left="1440"/>
        <w:rPr>
          <w:ins w:id="39" w:author="alumno" w:date="2018-04-09T19:54:00Z"/>
        </w:rPr>
        <w:pPrChange w:id="40" w:author="alumno" w:date="2018-04-09T19:52:00Z">
          <w:pPr/>
        </w:pPrChange>
      </w:pPr>
      <w:ins w:id="41" w:author="alumno" w:date="2018-04-09T19:54:00Z">
        <w:r>
          <w:tab/>
        </w:r>
      </w:ins>
    </w:p>
    <w:p w:rsidR="00906AE0" w:rsidRDefault="00906AE0" w:rsidP="00906AE0">
      <w:pPr>
        <w:pStyle w:val="Prrafodelista"/>
        <w:numPr>
          <w:ilvl w:val="0"/>
          <w:numId w:val="2"/>
        </w:numPr>
        <w:rPr>
          <w:ins w:id="42" w:author="alumno" w:date="2018-04-09T19:54:00Z"/>
        </w:rPr>
        <w:pPrChange w:id="43" w:author="alumno" w:date="2018-04-09T19:54:00Z">
          <w:pPr/>
        </w:pPrChange>
      </w:pPr>
      <w:ins w:id="44" w:author="alumno" w:date="2018-04-09T19:54:00Z">
        <w:r>
          <w:t xml:space="preserve">Clase </w:t>
        </w:r>
        <w:proofErr w:type="spellStart"/>
        <w:r>
          <w:t>UITablas</w:t>
        </w:r>
        <w:proofErr w:type="spellEnd"/>
        <w:r>
          <w:t xml:space="preserve">. Tiene 2 </w:t>
        </w:r>
        <w:proofErr w:type="spellStart"/>
        <w:r>
          <w:t>metodos</w:t>
        </w:r>
        <w:proofErr w:type="spellEnd"/>
        <w:r>
          <w:t xml:space="preserve">: crear </w:t>
        </w:r>
        <w:proofErr w:type="gramStart"/>
        <w:r>
          <w:t>tabla estacionados</w:t>
        </w:r>
        <w:proofErr w:type="gramEnd"/>
        <w:r>
          <w:t xml:space="preserve"> y crear tabla facturados.</w:t>
        </w:r>
      </w:ins>
    </w:p>
    <w:p w:rsidR="00906AE0" w:rsidRDefault="00906AE0" w:rsidP="00906AE0">
      <w:pPr>
        <w:pStyle w:val="Prrafodelista"/>
        <w:rPr>
          <w:ins w:id="45" w:author="alumno" w:date="2018-04-09T19:48:00Z"/>
        </w:rPr>
        <w:pPrChange w:id="46" w:author="alumno" w:date="2018-04-09T19:54:00Z">
          <w:pPr/>
        </w:pPrChange>
      </w:pPr>
    </w:p>
    <w:p w:rsidR="00C42256" w:rsidRPr="00C42256" w:rsidRDefault="00C42256" w:rsidP="00C42256">
      <w:pPr>
        <w:rPr>
          <w:sz w:val="24"/>
        </w:rPr>
      </w:pPr>
    </w:p>
    <w:sectPr w:rsidR="00C42256" w:rsidRPr="00C42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F0151"/>
    <w:multiLevelType w:val="hybridMultilevel"/>
    <w:tmpl w:val="5FB2A5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C35F4"/>
    <w:multiLevelType w:val="hybridMultilevel"/>
    <w:tmpl w:val="441EC5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umno">
    <w15:presenceInfo w15:providerId="None" w15:userId="alum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FA"/>
    <w:rsid w:val="00906AE0"/>
    <w:rsid w:val="00BE03FA"/>
    <w:rsid w:val="00C42256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58C88-FC45-4BD8-A6C2-7978D61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2018-04-09T22:41:00Z</dcterms:created>
  <dcterms:modified xsi:type="dcterms:W3CDTF">2018-04-09T22:54:00Z</dcterms:modified>
</cp:coreProperties>
</file>